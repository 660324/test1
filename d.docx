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3728" w14:textId="0485465E" w:rsidR="00151B83" w:rsidRDefault="00151B83">
      <w:r>
        <w:rPr>
          <w:rFonts w:ascii="Helvetica" w:hAnsi="Helvetica" w:cs="Helvetica"/>
          <w:b/>
          <w:bCs/>
          <w:color w:val="323232"/>
          <w:sz w:val="21"/>
          <w:szCs w:val="21"/>
          <w:shd w:val="clear" w:color="auto" w:fill="FFFFFF"/>
        </w:rPr>
        <w:t>Title</w:t>
      </w:r>
      <w:r>
        <w:t>:</w:t>
      </w:r>
    </w:p>
    <w:p w14:paraId="4CD624DF" w14:textId="394B8798" w:rsidR="002238D7" w:rsidRDefault="002238D7">
      <w:r>
        <w:t xml:space="preserve">Build an interactive course recommendation </w:t>
      </w:r>
      <w:r w:rsidR="005B7655">
        <w:t>website</w:t>
      </w:r>
      <w:r>
        <w:t xml:space="preserve"> for student success.</w:t>
      </w:r>
    </w:p>
    <w:p w14:paraId="78675C89" w14:textId="04586CF4" w:rsidR="00151B83" w:rsidRDefault="008A7DEA">
      <w:r>
        <w:t xml:space="preserve">Build </w:t>
      </w:r>
      <w:r>
        <w:t xml:space="preserve">and deliver </w:t>
      </w:r>
      <w:r>
        <w:t xml:space="preserve">an interactive course recommendation </w:t>
      </w:r>
      <w:r>
        <w:t>tool</w:t>
      </w:r>
      <w:r>
        <w:t xml:space="preserve"> </w:t>
      </w:r>
      <w:r>
        <w:t>to support academic advising</w:t>
      </w:r>
      <w:r>
        <w:t>.</w:t>
      </w:r>
    </w:p>
    <w:p w14:paraId="6ACB5CA8" w14:textId="4AC26B22" w:rsidR="00151B83" w:rsidRDefault="00151B83">
      <w:r>
        <w:rPr>
          <w:rFonts w:ascii="Helvetica" w:hAnsi="Helvetica" w:cs="Helvetica"/>
          <w:b/>
          <w:bCs/>
          <w:color w:val="323232"/>
          <w:sz w:val="21"/>
          <w:szCs w:val="21"/>
          <w:shd w:val="clear" w:color="auto" w:fill="FFFFFF"/>
        </w:rPr>
        <w:t>Session Abstract:</w:t>
      </w:r>
    </w:p>
    <w:p w14:paraId="51A40499" w14:textId="573AC6AB" w:rsidR="00400536" w:rsidRDefault="00F31D3E">
      <w:r w:rsidRPr="00F31D3E">
        <w:t xml:space="preserve">While there are many </w:t>
      </w:r>
      <w:r w:rsidR="007A0217">
        <w:t>studies</w:t>
      </w:r>
      <w:r w:rsidRPr="00F31D3E">
        <w:t xml:space="preserve"> on sequential course trajectory, few researchers </w:t>
      </w:r>
      <w:r w:rsidR="007A0217">
        <w:t>focus on</w:t>
      </w:r>
      <w:r w:rsidRPr="00F31D3E">
        <w:t xml:space="preserve"> courses to be taken together in one semester. Students may </w:t>
      </w:r>
      <w:r w:rsidR="00853D70">
        <w:t>have</w:t>
      </w:r>
      <w:r w:rsidRPr="00F31D3E">
        <w:t xml:space="preserve"> very different academic </w:t>
      </w:r>
      <w:r w:rsidR="00853D70">
        <w:t>performance</w:t>
      </w:r>
      <w:r w:rsidR="00853D70" w:rsidRPr="00853D70">
        <w:t xml:space="preserve"> </w:t>
      </w:r>
      <w:r w:rsidR="006113B2">
        <w:t xml:space="preserve">due to </w:t>
      </w:r>
      <w:r w:rsidR="006113B2" w:rsidRPr="00F31D3E">
        <w:t>taking different courses in a semester</w:t>
      </w:r>
      <w:r w:rsidRPr="00F31D3E">
        <w:t xml:space="preserve">. The </w:t>
      </w:r>
      <w:r w:rsidR="00F36EB0">
        <w:t>purpose</w:t>
      </w:r>
      <w:r w:rsidRPr="00F31D3E">
        <w:t xml:space="preserve"> </w:t>
      </w:r>
      <w:r w:rsidR="00F36EB0">
        <w:t>of</w:t>
      </w:r>
      <w:r w:rsidRPr="00F31D3E">
        <w:t xml:space="preserve"> this study </w:t>
      </w:r>
      <w:r w:rsidR="00F36EB0">
        <w:t>is to investigate</w:t>
      </w:r>
      <w:r w:rsidR="008A7DEA">
        <w:t xml:space="preserve"> when </w:t>
      </w:r>
      <w:r w:rsidRPr="00F31D3E">
        <w:t xml:space="preserve">given </w:t>
      </w:r>
      <w:r w:rsidR="003F3AD2" w:rsidRPr="00F31D3E">
        <w:t xml:space="preserve">one or more courses </w:t>
      </w:r>
      <w:r w:rsidR="00500153">
        <w:t>a student</w:t>
      </w:r>
      <w:r w:rsidR="003F3AD2">
        <w:t xml:space="preserve"> </w:t>
      </w:r>
      <w:r w:rsidR="003F3AD2" w:rsidRPr="00F31D3E">
        <w:t>already decides to take</w:t>
      </w:r>
      <w:r w:rsidR="003F3AD2">
        <w:t xml:space="preserve"> </w:t>
      </w:r>
      <w:r w:rsidR="00AB709D">
        <w:t>and</w:t>
      </w:r>
      <w:r w:rsidR="003F3AD2">
        <w:t xml:space="preserve"> this student’s </w:t>
      </w:r>
      <w:r w:rsidR="00500153">
        <w:t>characteristics</w:t>
      </w:r>
      <w:r w:rsidR="003F3AD2">
        <w:t>,</w:t>
      </w:r>
      <w:r w:rsidR="00500153">
        <w:t xml:space="preserve"> </w:t>
      </w:r>
      <w:r w:rsidRPr="00F31D3E">
        <w:t xml:space="preserve">what other courses </w:t>
      </w:r>
      <w:r w:rsidR="00500153">
        <w:t>this student should take</w:t>
      </w:r>
      <w:r w:rsidRPr="00F31D3E">
        <w:t xml:space="preserve"> in the same semester</w:t>
      </w:r>
      <w:r w:rsidR="00500153">
        <w:t xml:space="preserve"> to achieve better academic performance. </w:t>
      </w:r>
      <w:r w:rsidRPr="00F31D3E">
        <w:t xml:space="preserve">Market basket analysis and enumeration </w:t>
      </w:r>
      <w:r w:rsidR="007A0217">
        <w:t>analysis</w:t>
      </w:r>
      <w:r w:rsidRPr="00F31D3E">
        <w:t xml:space="preserve"> were </w:t>
      </w:r>
      <w:r w:rsidR="003F3AD2">
        <w:t>conducted</w:t>
      </w:r>
      <w:r w:rsidRPr="00F31D3E">
        <w:t xml:space="preserve"> and </w:t>
      </w:r>
      <w:r w:rsidR="007A0217">
        <w:t xml:space="preserve">then </w:t>
      </w:r>
      <w:r w:rsidRPr="00F31D3E">
        <w:t xml:space="preserve">compared. Two versions of business intelligence tools based on the analysis, one programmed website and one Power BI dashboard, will be demonstrated. </w:t>
      </w:r>
      <w:r w:rsidR="008571B7">
        <w:t>The t</w:t>
      </w:r>
      <w:r w:rsidR="009F2ED7">
        <w:t xml:space="preserve">ools </w:t>
      </w:r>
      <w:r w:rsidR="008571B7">
        <w:t xml:space="preserve">can help </w:t>
      </w:r>
      <w:r w:rsidR="008A7DEA">
        <w:t>both faculty and advisors</w:t>
      </w:r>
      <w:r w:rsidR="008571B7" w:rsidRPr="00F31D3E">
        <w:t xml:space="preserve"> </w:t>
      </w:r>
      <w:r w:rsidR="008571B7">
        <w:t xml:space="preserve">with or without data knowledge fully utilize findings </w:t>
      </w:r>
      <w:r w:rsidR="009F2ED7">
        <w:t xml:space="preserve">from this </w:t>
      </w:r>
      <w:r w:rsidR="008571B7">
        <w:t xml:space="preserve">study </w:t>
      </w:r>
      <w:r w:rsidR="00B35F89">
        <w:t>to</w:t>
      </w:r>
      <w:r w:rsidR="008571B7">
        <w:t xml:space="preserve"> </w:t>
      </w:r>
      <w:r w:rsidRPr="00F31D3E">
        <w:t xml:space="preserve">improve </w:t>
      </w:r>
      <w:r w:rsidRPr="00163448">
        <w:rPr>
          <w:color w:val="FF0000"/>
        </w:rPr>
        <w:t xml:space="preserve">student success </w:t>
      </w:r>
      <w:r w:rsidR="00666C87">
        <w:t>through</w:t>
      </w:r>
      <w:r w:rsidRPr="00F31D3E">
        <w:t xml:space="preserve"> better curriculum </w:t>
      </w:r>
      <w:r w:rsidR="00163448">
        <w:t>planning</w:t>
      </w:r>
      <w:r w:rsidRPr="00F31D3E">
        <w:t>.</w:t>
      </w:r>
    </w:p>
    <w:p w14:paraId="5E3D54E7" w14:textId="1F94C761" w:rsidR="00F36EB0" w:rsidRDefault="00F36EB0"/>
    <w:p w14:paraId="29B1876A" w14:textId="0CA8D478" w:rsidR="00151B83" w:rsidRPr="00151B83" w:rsidRDefault="00151B83">
      <w:pPr>
        <w:rPr>
          <w:rFonts w:ascii="Helvetica" w:hAnsi="Helvetica" w:cs="Helvetica"/>
          <w:b/>
          <w:bCs/>
          <w:color w:val="323232"/>
          <w:sz w:val="21"/>
          <w:szCs w:val="21"/>
          <w:shd w:val="clear" w:color="auto" w:fill="FFFFFF"/>
        </w:rPr>
      </w:pPr>
      <w:r w:rsidRPr="00151B83">
        <w:rPr>
          <w:rFonts w:ascii="Helvetica" w:hAnsi="Helvetica" w:cs="Helvetica"/>
          <w:b/>
          <w:bCs/>
          <w:color w:val="323232"/>
          <w:sz w:val="21"/>
          <w:szCs w:val="21"/>
          <w:shd w:val="clear" w:color="auto" w:fill="FFFFFF"/>
        </w:rPr>
        <w:t>Proposal Narrative: </w:t>
      </w:r>
    </w:p>
    <w:p w14:paraId="0B1A70F1" w14:textId="784B7280" w:rsidR="00063B0C" w:rsidRDefault="00B3391E">
      <w:r>
        <w:t xml:space="preserve">In </w:t>
      </w:r>
      <w:r w:rsidR="00D2256C">
        <w:t xml:space="preserve">previous </w:t>
      </w:r>
      <w:r>
        <w:t>AIR Forum</w:t>
      </w:r>
      <w:r w:rsidR="00D2256C">
        <w:t>s</w:t>
      </w:r>
      <w:r>
        <w:t xml:space="preserve"> and other institutional research conferences, we have seen a lot of presentations in sequential course </w:t>
      </w:r>
      <w:r w:rsidR="006512C3">
        <w:t>analysis</w:t>
      </w:r>
      <w:r>
        <w:t xml:space="preserve">. </w:t>
      </w:r>
      <w:r w:rsidR="006010D2">
        <w:t>And they answer</w:t>
      </w:r>
      <w:r w:rsidR="00F36EB0">
        <w:t>ed</w:t>
      </w:r>
      <w:r w:rsidR="006010D2">
        <w:t xml:space="preserve"> the question that</w:t>
      </w:r>
      <w:r>
        <w:t xml:space="preserve"> if a student takes certain courses in a semester, what courses will</w:t>
      </w:r>
      <w:r w:rsidR="006512C3">
        <w:t xml:space="preserve"> or should</w:t>
      </w:r>
      <w:r>
        <w:t xml:space="preserve"> be taken in the next semester. However, even </w:t>
      </w:r>
      <w:r w:rsidR="00056C0F">
        <w:t xml:space="preserve">for </w:t>
      </w:r>
      <w:r>
        <w:t xml:space="preserve">students in the same program </w:t>
      </w:r>
      <w:r w:rsidR="00056C0F">
        <w:t xml:space="preserve">on the same </w:t>
      </w:r>
      <w:r w:rsidR="003F414A">
        <w:t xml:space="preserve">academic </w:t>
      </w:r>
      <w:r w:rsidR="00056C0F">
        <w:t xml:space="preserve">level, they usually </w:t>
      </w:r>
      <w:r>
        <w:t xml:space="preserve">don’t take the same courses in </w:t>
      </w:r>
      <w:r w:rsidR="00D2256C">
        <w:t>one</w:t>
      </w:r>
      <w:r>
        <w:t xml:space="preserve"> semester, and different course combinations </w:t>
      </w:r>
      <w:r w:rsidR="00D2256C">
        <w:t xml:space="preserve">in a semester </w:t>
      </w:r>
      <w:r w:rsidR="00056C0F">
        <w:t>often</w:t>
      </w:r>
      <w:r>
        <w:t xml:space="preserve"> lead to different academic performance, such as different semester GPA</w:t>
      </w:r>
      <w:r w:rsidR="00D2256C">
        <w:t>s</w:t>
      </w:r>
      <w:r>
        <w:t xml:space="preserve">. </w:t>
      </w:r>
    </w:p>
    <w:p w14:paraId="5E37149F" w14:textId="7C162482" w:rsidR="005F6C1B" w:rsidRDefault="00D2256C">
      <w:r>
        <w:t xml:space="preserve">In this study, we will answer the questions that given one or more courses a student already decides to take, </w:t>
      </w:r>
      <w:r w:rsidRPr="00A41C69">
        <w:t>what other courses are usually taken together</w:t>
      </w:r>
      <w:r w:rsidR="006512C3">
        <w:t xml:space="preserve"> in the same semester</w:t>
      </w:r>
      <w:r>
        <w:t xml:space="preserve">, and what academic </w:t>
      </w:r>
      <w:r w:rsidR="00853D70">
        <w:t>outcomes</w:t>
      </w:r>
      <w:r>
        <w:t xml:space="preserve"> </w:t>
      </w:r>
      <w:r w:rsidR="006010D2">
        <w:t>different course combinations may lead to.</w:t>
      </w:r>
      <w:r w:rsidR="00754D9B">
        <w:t xml:space="preserve"> We will furtherly investigate how the pattern var</w:t>
      </w:r>
      <w:r w:rsidR="003F414A">
        <w:t>ies</w:t>
      </w:r>
      <w:r w:rsidR="00754D9B">
        <w:t xml:space="preserve"> by student’s characteristics. </w:t>
      </w:r>
      <w:r w:rsidR="005F6C1B">
        <w:t>Findings from our research can improve students’ academic outcomes through better curriculum planning.</w:t>
      </w:r>
    </w:p>
    <w:p w14:paraId="06033626" w14:textId="42D716AD" w:rsidR="005F6C1B" w:rsidRDefault="006559B2">
      <w:r>
        <w:t xml:space="preserve">As statistical methodologies in </w:t>
      </w:r>
      <w:ins w:id="0" w:author="Bin Ning" w:date="2022-09-29T10:09:00Z">
        <w:r w:rsidR="00163448">
          <w:t>educatio</w:t>
        </w:r>
      </w:ins>
      <w:ins w:id="1" w:author="Bin Ning" w:date="2022-09-29T10:10:00Z">
        <w:r w:rsidR="00163448">
          <w:t xml:space="preserve">n search </w:t>
        </w:r>
      </w:ins>
      <w:del w:id="2" w:author="Bin Ning" w:date="2022-09-29T10:09:00Z">
        <w:r w:rsidDel="00163448">
          <w:delText xml:space="preserve">IR </w:delText>
        </w:r>
      </w:del>
      <w:r>
        <w:t>are increasingly sophisticated, i</w:t>
      </w:r>
      <w:r w:rsidR="005F6C1B">
        <w:t xml:space="preserve">t’s important for IR </w:t>
      </w:r>
      <w:del w:id="3" w:author="Bin Ning" w:date="2022-09-29T10:10:00Z">
        <w:r w:rsidR="005F6C1B" w:rsidDel="00163448">
          <w:delText xml:space="preserve">workers </w:delText>
        </w:r>
      </w:del>
      <w:ins w:id="4" w:author="Bin Ning" w:date="2022-09-29T10:10:00Z">
        <w:r w:rsidR="00163448">
          <w:t>professionals</w:t>
        </w:r>
        <w:r w:rsidR="00163448">
          <w:t xml:space="preserve"> </w:t>
        </w:r>
      </w:ins>
      <w:r w:rsidR="005F6C1B">
        <w:t xml:space="preserve">to </w:t>
      </w:r>
      <w:r>
        <w:t>come up with more</w:t>
      </w:r>
      <w:r w:rsidR="005F6C1B">
        <w:t xml:space="preserve"> innovative </w:t>
      </w:r>
      <w:r>
        <w:t xml:space="preserve">and efficient </w:t>
      </w:r>
      <w:r w:rsidR="005F6C1B">
        <w:t>way</w:t>
      </w:r>
      <w:r w:rsidR="00C312C7">
        <w:t>s</w:t>
      </w:r>
      <w:r>
        <w:t xml:space="preserve"> to communicate their findings </w:t>
      </w:r>
      <w:r w:rsidR="00C312C7">
        <w:t>with a broad range of clients</w:t>
      </w:r>
      <w:r w:rsidR="005F6C1B">
        <w:t xml:space="preserve">. </w:t>
      </w:r>
      <w:r>
        <w:t>In this study, w</w:t>
      </w:r>
      <w:r w:rsidR="005F6C1B">
        <w:t>e provide two options</w:t>
      </w:r>
      <w:r>
        <w:t xml:space="preserve"> </w:t>
      </w:r>
      <w:r w:rsidR="00C312C7">
        <w:t>that</w:t>
      </w:r>
      <w:r>
        <w:t xml:space="preserve"> transform </w:t>
      </w:r>
      <w:r w:rsidR="00467A68">
        <w:t>complicated</w:t>
      </w:r>
      <w:r>
        <w:t xml:space="preserve"> </w:t>
      </w:r>
      <w:r w:rsidR="00467A68">
        <w:t xml:space="preserve">statistical models </w:t>
      </w:r>
      <w:r>
        <w:t xml:space="preserve">into user-friendly </w:t>
      </w:r>
      <w:r w:rsidR="00467A68">
        <w:t>tools</w:t>
      </w:r>
      <w:r w:rsidR="00C312C7">
        <w:t xml:space="preserve">. </w:t>
      </w:r>
      <w:r w:rsidR="00BD280A">
        <w:t>The</w:t>
      </w:r>
      <w:r w:rsidR="00C312C7">
        <w:t xml:space="preserve"> </w:t>
      </w:r>
      <w:r w:rsidR="00467A68">
        <w:t>tools</w:t>
      </w:r>
      <w:r w:rsidR="00C312C7">
        <w:t xml:space="preserve"> </w:t>
      </w:r>
      <w:r w:rsidR="00BD280A">
        <w:t xml:space="preserve">developed by us </w:t>
      </w:r>
      <w:r w:rsidR="008F33E2">
        <w:t>provide a straightforward interface that</w:t>
      </w:r>
      <w:r w:rsidR="00BD280A">
        <w:t xml:space="preserve"> </w:t>
      </w:r>
      <w:r w:rsidR="00C312C7">
        <w:t>automatically display recommended course(s) according to users’ selections of course(s) and student features.</w:t>
      </w:r>
    </w:p>
    <w:p w14:paraId="3B2B1A7C" w14:textId="47588956" w:rsidR="00D2256C" w:rsidRDefault="00D2256C">
      <w:r>
        <w:t>In our presentation, we will briefly introduce the background and the purpose of this study</w:t>
      </w:r>
      <w:r w:rsidR="00063B0C">
        <w:t xml:space="preserve"> at the beginning</w:t>
      </w:r>
      <w:r>
        <w:t xml:space="preserve">, and then there </w:t>
      </w:r>
      <w:r w:rsidR="00063B0C">
        <w:t>will be</w:t>
      </w:r>
      <w:r>
        <w:t xml:space="preserve"> three</w:t>
      </w:r>
      <w:r w:rsidR="00B51D81">
        <w:t xml:space="preserve"> main</w:t>
      </w:r>
      <w:r>
        <w:t xml:space="preserve"> components.</w:t>
      </w:r>
    </w:p>
    <w:p w14:paraId="3D65C380" w14:textId="2C7EC77E" w:rsidR="00D2256C" w:rsidRDefault="00D2256C">
      <w:r>
        <w:t xml:space="preserve">In the first part, we will </w:t>
      </w:r>
      <w:r w:rsidR="00F36EB0">
        <w:t>present</w:t>
      </w:r>
      <w:r w:rsidR="006010D2">
        <w:t xml:space="preserve"> </w:t>
      </w:r>
      <w:r w:rsidR="00F36EB0">
        <w:t xml:space="preserve">two statistical models that </w:t>
      </w:r>
      <w:r w:rsidR="00056C0F">
        <w:t xml:space="preserve">find courses </w:t>
      </w:r>
      <w:r w:rsidR="00D96C8C">
        <w:t>frequently</w:t>
      </w:r>
      <w:r w:rsidR="001D729F">
        <w:t xml:space="preserve"> </w:t>
      </w:r>
      <w:r w:rsidR="00056C0F">
        <w:t>taken together</w:t>
      </w:r>
      <w:r w:rsidR="006010D2">
        <w:t xml:space="preserve">. One of them is market basket analysis, also </w:t>
      </w:r>
      <w:r w:rsidR="00CF24D9">
        <w:t>known as</w:t>
      </w:r>
      <w:r w:rsidR="006010D2">
        <w:t xml:space="preserve"> associate rule </w:t>
      </w:r>
      <w:r w:rsidR="00CF24D9">
        <w:t>mining</w:t>
      </w:r>
      <w:r w:rsidR="006010D2">
        <w:t xml:space="preserve">, based on </w:t>
      </w:r>
      <w:proofErr w:type="spellStart"/>
      <w:r w:rsidR="00CF24D9">
        <w:t>A</w:t>
      </w:r>
      <w:r w:rsidR="006010D2" w:rsidRPr="006010D2">
        <w:t>priori</w:t>
      </w:r>
      <w:proofErr w:type="spellEnd"/>
      <w:r w:rsidR="006010D2">
        <w:t xml:space="preserve"> </w:t>
      </w:r>
      <w:r w:rsidR="006010D2" w:rsidRPr="006010D2">
        <w:t>algorithm</w:t>
      </w:r>
      <w:r w:rsidR="006010D2">
        <w:t xml:space="preserve">. And the other is </w:t>
      </w:r>
      <w:r w:rsidR="006010D2" w:rsidRPr="00A41C69">
        <w:t>enumeration algorithm</w:t>
      </w:r>
      <w:r w:rsidR="006010D2">
        <w:t>.</w:t>
      </w:r>
      <w:r w:rsidR="006010D2" w:rsidRPr="00A41C69">
        <w:t xml:space="preserve"> </w:t>
      </w:r>
      <w:r w:rsidR="006010D2">
        <w:t xml:space="preserve">We will present </w:t>
      </w:r>
      <w:r w:rsidR="001D729F">
        <w:t>a few</w:t>
      </w:r>
      <w:r w:rsidR="006010D2">
        <w:t xml:space="preserve"> results </w:t>
      </w:r>
      <w:r w:rsidR="00CF24D9">
        <w:t>from</w:t>
      </w:r>
      <w:r w:rsidR="006010D2">
        <w:t xml:space="preserve"> the two models and explain why we chose </w:t>
      </w:r>
      <w:r w:rsidR="003C7595">
        <w:t xml:space="preserve">the </w:t>
      </w:r>
      <w:r w:rsidR="006010D2" w:rsidRPr="00A41C69">
        <w:t>enumeration algorithm</w:t>
      </w:r>
      <w:r w:rsidR="006010D2">
        <w:t xml:space="preserve"> as our final </w:t>
      </w:r>
      <w:r w:rsidR="006E2141">
        <w:t>model</w:t>
      </w:r>
      <w:r w:rsidR="006010D2">
        <w:t xml:space="preserve"> for</w:t>
      </w:r>
      <w:r w:rsidR="00D94810">
        <w:t xml:space="preserve"> further steps in </w:t>
      </w:r>
      <w:r w:rsidR="006010D2">
        <w:t>this study.</w:t>
      </w:r>
      <w:r w:rsidR="00F36EB0">
        <w:t xml:space="preserve"> We will also show </w:t>
      </w:r>
      <w:r w:rsidR="00F36EB0">
        <w:lastRenderedPageBreak/>
        <w:t>how we measure</w:t>
      </w:r>
      <w:r w:rsidR="00DA1B0F">
        <w:t>d</w:t>
      </w:r>
      <w:r w:rsidR="00F36EB0">
        <w:t xml:space="preserve"> the performance of students </w:t>
      </w:r>
      <w:r w:rsidR="00F61A98">
        <w:t>taking</w:t>
      </w:r>
      <w:r w:rsidR="00F36EB0">
        <w:t xml:space="preserve"> different course</w:t>
      </w:r>
      <w:r w:rsidR="00F61A98">
        <w:t>s</w:t>
      </w:r>
      <w:r w:rsidR="00F36EB0">
        <w:t xml:space="preserve"> by </w:t>
      </w:r>
      <w:r w:rsidR="00910A4A">
        <w:t xml:space="preserve">semester GPA and </w:t>
      </w:r>
      <w:r w:rsidR="008F33E2">
        <w:t xml:space="preserve">course </w:t>
      </w:r>
      <w:r w:rsidR="00910A4A">
        <w:t>DFW rates, as well as how the</w:t>
      </w:r>
      <w:r w:rsidR="001D729F">
        <w:t>ir</w:t>
      </w:r>
      <w:r w:rsidR="00910A4A">
        <w:t xml:space="preserve"> performance </w:t>
      </w:r>
      <w:r w:rsidR="00F61A98">
        <w:t>varies</w:t>
      </w:r>
      <w:r w:rsidR="00910A4A">
        <w:t xml:space="preserve"> by </w:t>
      </w:r>
      <w:r w:rsidR="00DA1B0F">
        <w:t>demographic and academic factors</w:t>
      </w:r>
      <w:r w:rsidR="00910A4A">
        <w:t xml:space="preserve"> such as race, gender, career level and first-time status.</w:t>
      </w:r>
    </w:p>
    <w:p w14:paraId="00DBB26C" w14:textId="313C41C5" w:rsidR="00663F46" w:rsidRDefault="00D94810">
      <w:r>
        <w:t xml:space="preserve">In the second part, we will </w:t>
      </w:r>
      <w:r w:rsidR="00910A4A">
        <w:t>demonstrate</w:t>
      </w:r>
      <w:r>
        <w:t xml:space="preserve"> two interactive </w:t>
      </w:r>
      <w:r w:rsidR="00467A68">
        <w:t>tools</w:t>
      </w:r>
      <w:r>
        <w:t xml:space="preserve"> </w:t>
      </w:r>
      <w:r w:rsidR="00E124C7">
        <w:t xml:space="preserve">that integrate and visualize </w:t>
      </w:r>
      <w:r>
        <w:t xml:space="preserve">our </w:t>
      </w:r>
      <w:r w:rsidR="00910A4A">
        <w:t>analysis</w:t>
      </w:r>
      <w:r w:rsidR="006E2141">
        <w:t xml:space="preserve"> </w:t>
      </w:r>
      <w:r>
        <w:t xml:space="preserve">in </w:t>
      </w:r>
      <w:r w:rsidR="006E2141">
        <w:t xml:space="preserve">the </w:t>
      </w:r>
      <w:r>
        <w:t xml:space="preserve">previous </w:t>
      </w:r>
      <w:r w:rsidR="00063B0C">
        <w:t>step</w:t>
      </w:r>
      <w:r>
        <w:t xml:space="preserve">. One of them was a website developed through Python programming, and the other was built as a dashboard with Power BI. </w:t>
      </w:r>
      <w:r w:rsidR="00663F46">
        <w:t>We will talk about their advantages and disadvantages in terms of development, deployment and management.</w:t>
      </w:r>
      <w:r>
        <w:t xml:space="preserve"> </w:t>
      </w:r>
      <w:r w:rsidR="003970C5">
        <w:t xml:space="preserve">We will also explain how end users can </w:t>
      </w:r>
      <w:r w:rsidR="00AB1727">
        <w:t>utilize</w:t>
      </w:r>
      <w:r w:rsidR="003970C5">
        <w:t xml:space="preserve"> our </w:t>
      </w:r>
      <w:r w:rsidR="00467A68">
        <w:t>tools</w:t>
      </w:r>
      <w:r w:rsidR="003970C5">
        <w:t xml:space="preserve"> to recommend courses to students for better performance. </w:t>
      </w:r>
      <w:r>
        <w:t xml:space="preserve">Audience will have the opportunity to try at least one of our </w:t>
      </w:r>
      <w:r w:rsidR="00467A68">
        <w:t>tools</w:t>
      </w:r>
      <w:r>
        <w:t xml:space="preserve"> on their cell phones </w:t>
      </w:r>
      <w:r w:rsidR="006E2141">
        <w:t>or</w:t>
      </w:r>
      <w:r>
        <w:t xml:space="preserve"> laptops.</w:t>
      </w:r>
    </w:p>
    <w:p w14:paraId="0C79C1AC" w14:textId="32CF90CD" w:rsidR="006010D2" w:rsidRDefault="006010D2">
      <w:r>
        <w:t xml:space="preserve">In the last part, we will talk about how </w:t>
      </w:r>
      <w:r w:rsidR="006E2141">
        <w:t>our study and</w:t>
      </w:r>
      <w:r>
        <w:t xml:space="preserve"> </w:t>
      </w:r>
      <w:r w:rsidR="00467A68">
        <w:t>tool</w:t>
      </w:r>
      <w:r w:rsidR="003C7595">
        <w:t>s</w:t>
      </w:r>
      <w:r>
        <w:t xml:space="preserve"> </w:t>
      </w:r>
      <w:r w:rsidR="00D94810">
        <w:t>can</w:t>
      </w:r>
      <w:r>
        <w:t xml:space="preserve"> help students, academic advisors, </w:t>
      </w:r>
      <w:ins w:id="5" w:author="Bin Ning" w:date="2022-09-29T10:12:00Z">
        <w:r w:rsidR="00104D5B">
          <w:t xml:space="preserve">faculty, </w:t>
        </w:r>
      </w:ins>
      <w:r>
        <w:t xml:space="preserve">college administrators and student </w:t>
      </w:r>
      <w:del w:id="6" w:author="Bin Ning" w:date="2022-09-29T10:12:00Z">
        <w:r w:rsidDel="00104D5B">
          <w:delText>success</w:delText>
        </w:r>
      </w:del>
      <w:del w:id="7" w:author="Bin Ning" w:date="2022-09-29T10:13:00Z">
        <w:r w:rsidDel="00104D5B">
          <w:delText xml:space="preserve"> </w:delText>
        </w:r>
      </w:del>
      <w:ins w:id="8" w:author="Bin Ning" w:date="2022-09-29T10:13:00Z">
        <w:r w:rsidR="00104D5B">
          <w:t xml:space="preserve">success staff </w:t>
        </w:r>
      </w:ins>
      <w:del w:id="9" w:author="Bin Ning" w:date="2022-09-29T10:13:00Z">
        <w:r w:rsidDel="00104D5B">
          <w:delText>offices</w:delText>
        </w:r>
      </w:del>
      <w:r w:rsidR="00B51D81">
        <w:t xml:space="preserve"> </w:t>
      </w:r>
      <w:r w:rsidR="00D94810">
        <w:t>to improve students’</w:t>
      </w:r>
      <w:r w:rsidR="00D94810" w:rsidRPr="00D94810">
        <w:t xml:space="preserve"> </w:t>
      </w:r>
      <w:r w:rsidR="00D94810">
        <w:t>academic performance through better curriculum planning</w:t>
      </w:r>
      <w:r w:rsidR="00B51D81">
        <w:t xml:space="preserve">. </w:t>
      </w:r>
    </w:p>
    <w:p w14:paraId="794DBA1F" w14:textId="603AF579" w:rsidR="00B51D81" w:rsidRDefault="00B51D81" w:rsidP="00B51D81">
      <w:r>
        <w:t xml:space="preserve">The presentation will take approximately </w:t>
      </w:r>
      <w:del w:id="10" w:author="Bin Ning" w:date="2022-09-29T10:12:00Z">
        <w:r w:rsidR="00910A4A" w:rsidDel="00104D5B">
          <w:delText>25-</w:delText>
        </w:r>
      </w:del>
      <w:r>
        <w:t>30</w:t>
      </w:r>
      <w:ins w:id="11" w:author="Bin Ning" w:date="2022-09-29T10:12:00Z">
        <w:r w:rsidR="00104D5B">
          <w:t>-35</w:t>
        </w:r>
      </w:ins>
      <w:r>
        <w:t xml:space="preserve"> minutes, and we plan to leave ample time for the audience to ask questions. PowerPoints slides that contain graphs, tables, and bullet points will be used to better deliver our presentation. Power BI </w:t>
      </w:r>
      <w:r w:rsidR="00910A4A">
        <w:t xml:space="preserve">Desktop </w:t>
      </w:r>
      <w:r>
        <w:t xml:space="preserve">and a browser will </w:t>
      </w:r>
      <w:r w:rsidR="00C23176">
        <w:t xml:space="preserve">also </w:t>
      </w:r>
      <w:r>
        <w:t xml:space="preserve">be used </w:t>
      </w:r>
      <w:r w:rsidR="00063B0C">
        <w:t>to walk the audience through</w:t>
      </w:r>
      <w:r>
        <w:t xml:space="preserve"> our </w:t>
      </w:r>
      <w:r w:rsidR="00467A68">
        <w:t>tools</w:t>
      </w:r>
      <w:r>
        <w:t xml:space="preserve">. </w:t>
      </w:r>
    </w:p>
    <w:p w14:paraId="08A6B081" w14:textId="78EC5F7E" w:rsidR="00EA437D" w:rsidRDefault="00584AC6" w:rsidP="00EA437D">
      <w:r>
        <w:t xml:space="preserve">The central theme is helping </w:t>
      </w:r>
      <w:r w:rsidR="00DC022E">
        <w:t xml:space="preserve">various </w:t>
      </w:r>
      <w:del w:id="12" w:author="Bin Ning" w:date="2022-09-29T10:14:00Z">
        <w:r w:rsidR="008521FA" w:rsidDel="00104D5B">
          <w:delText xml:space="preserve">clients </w:delText>
        </w:r>
      </w:del>
      <w:ins w:id="13" w:author="Bin Ning" w:date="2022-09-29T10:14:00Z">
        <w:r w:rsidR="00104D5B">
          <w:t>stakeholders</w:t>
        </w:r>
        <w:r w:rsidR="00104D5B">
          <w:t xml:space="preserve"> </w:t>
        </w:r>
        <w:r w:rsidR="00104D5B">
          <w:t xml:space="preserve">plan </w:t>
        </w:r>
      </w:ins>
      <w:del w:id="14" w:author="Bin Ning" w:date="2022-09-29T10:14:00Z">
        <w:r w:rsidR="00DA1B0F" w:rsidDel="00104D5B">
          <w:delText>design</w:delText>
        </w:r>
      </w:del>
      <w:r w:rsidR="00DA1B0F">
        <w:t xml:space="preserve"> better</w:t>
      </w:r>
      <w:r>
        <w:t xml:space="preserve"> curriculum</w:t>
      </w:r>
      <w:ins w:id="15" w:author="Bin Ning" w:date="2022-09-29T10:14:00Z">
        <w:r w:rsidR="00104D5B">
          <w:t xml:space="preserve"> pathways </w:t>
        </w:r>
      </w:ins>
      <w:del w:id="16" w:author="Bin Ning" w:date="2022-09-29T10:14:00Z">
        <w:r w:rsidR="00DA1B0F" w:rsidDel="00104D5B">
          <w:delText>s</w:delText>
        </w:r>
        <w:r w:rsidDel="00104D5B">
          <w:delText xml:space="preserve"> </w:delText>
        </w:r>
      </w:del>
      <w:r w:rsidR="008521FA">
        <w:t xml:space="preserve">to improve student success </w:t>
      </w:r>
      <w:r>
        <w:t>through statistical modeling and business intelligence tool development</w:t>
      </w:r>
      <w:r w:rsidR="00EA437D">
        <w:t xml:space="preserve">, which is a topic rarely discussed in previous studies. </w:t>
      </w:r>
    </w:p>
    <w:p w14:paraId="6E84D78A" w14:textId="7DCE0107" w:rsidR="00B51D81" w:rsidRDefault="00B51D81"/>
    <w:p w14:paraId="72927937" w14:textId="7F84125E" w:rsidR="00400536" w:rsidRDefault="00151B83">
      <w:r>
        <w:rPr>
          <w:rFonts w:ascii="Helvetica" w:hAnsi="Helvetica" w:cs="Helvetica"/>
          <w:b/>
          <w:bCs/>
          <w:color w:val="323232"/>
          <w:sz w:val="21"/>
          <w:szCs w:val="21"/>
          <w:shd w:val="clear" w:color="auto" w:fill="FFFFFF"/>
        </w:rPr>
        <w:t>Keywords:</w:t>
      </w:r>
    </w:p>
    <w:p w14:paraId="0CF80DE5" w14:textId="3BD50D5B" w:rsidR="00E577C2" w:rsidRDefault="00104D5B">
      <w:ins w:id="17" w:author="Bin Ning" w:date="2022-09-29T10:14:00Z">
        <w:r>
          <w:t>Curriculum</w:t>
        </w:r>
      </w:ins>
      <w:ins w:id="18" w:author="Bin Ning" w:date="2022-09-29T10:15:00Z">
        <w:r>
          <w:t xml:space="preserve"> planning, c</w:t>
        </w:r>
      </w:ins>
      <w:del w:id="19" w:author="Bin Ning" w:date="2022-09-29T10:15:00Z">
        <w:r w:rsidR="00A41C69" w:rsidRPr="00A41C69" w:rsidDel="00104D5B">
          <w:delText>C</w:delText>
        </w:r>
      </w:del>
      <w:r w:rsidR="00A41C69" w:rsidRPr="00A41C69">
        <w:t xml:space="preserve">ourse </w:t>
      </w:r>
      <w:r w:rsidR="003970C5">
        <w:t>recommendation</w:t>
      </w:r>
      <w:r w:rsidR="00A41C69">
        <w:t>, business intelligence tool, student success</w:t>
      </w:r>
    </w:p>
    <w:p w14:paraId="1DBB8F5E" w14:textId="43EBC31B" w:rsidR="00B054A2" w:rsidRDefault="00B054A2"/>
    <w:p w14:paraId="46A8AF89" w14:textId="5493FBAF" w:rsidR="00151B83" w:rsidRDefault="00151B83">
      <w:r>
        <w:rPr>
          <w:rFonts w:ascii="Helvetica" w:hAnsi="Helvetica" w:cs="Helvetica"/>
          <w:b/>
          <w:bCs/>
          <w:color w:val="323232"/>
          <w:sz w:val="21"/>
          <w:szCs w:val="21"/>
          <w:shd w:val="clear" w:color="auto" w:fill="FFFFFF"/>
        </w:rPr>
        <w:t>Learning Outcomes:</w:t>
      </w:r>
    </w:p>
    <w:p w14:paraId="75D115A0" w14:textId="64BFF5C6" w:rsidR="006E2141" w:rsidRDefault="00056C0F">
      <w:r w:rsidRPr="00056C0F">
        <w:t>Participants in this session will see</w:t>
      </w:r>
      <w:r w:rsidRPr="00F23969">
        <w:t xml:space="preserve"> similar s</w:t>
      </w:r>
      <w:r w:rsidR="006E2141">
        <w:t>tudents</w:t>
      </w:r>
      <w:r w:rsidR="006512C3">
        <w:t xml:space="preserve"> </w:t>
      </w:r>
      <w:r w:rsidR="00063B0C">
        <w:t xml:space="preserve">can </w:t>
      </w:r>
      <w:r w:rsidR="006512C3">
        <w:t xml:space="preserve">have </w:t>
      </w:r>
      <w:r>
        <w:t>very</w:t>
      </w:r>
      <w:r w:rsidR="006512C3">
        <w:t xml:space="preserve"> different </w:t>
      </w:r>
      <w:r w:rsidR="00063B0C">
        <w:t>academic performance</w:t>
      </w:r>
      <w:r w:rsidR="00754D9B">
        <w:t xml:space="preserve"> </w:t>
      </w:r>
      <w:r w:rsidR="00F23969">
        <w:t>due to</w:t>
      </w:r>
      <w:r w:rsidR="00754D9B">
        <w:t xml:space="preserve"> taking different courses in a semester</w:t>
      </w:r>
    </w:p>
    <w:p w14:paraId="3DAA2D7D" w14:textId="3F8D5A4B" w:rsidR="00820DD9" w:rsidRDefault="00056C0F">
      <w:r w:rsidRPr="00056C0F">
        <w:t xml:space="preserve">Participants in this session will </w:t>
      </w:r>
      <w:r>
        <w:t xml:space="preserve">learn how business intelligence </w:t>
      </w:r>
      <w:r w:rsidR="00467A68">
        <w:t xml:space="preserve">technology </w:t>
      </w:r>
      <w:r>
        <w:t>transform</w:t>
      </w:r>
      <w:r w:rsidR="00467A68">
        <w:t>s</w:t>
      </w:r>
      <w:r>
        <w:t xml:space="preserve"> </w:t>
      </w:r>
      <w:r w:rsidR="006E2141">
        <w:t xml:space="preserve">complicated </w:t>
      </w:r>
      <w:r w:rsidR="00820DD9">
        <w:t xml:space="preserve">statistical </w:t>
      </w:r>
      <w:r w:rsidR="006E2141">
        <w:t>models</w:t>
      </w:r>
      <w:r w:rsidR="00820DD9">
        <w:t xml:space="preserve"> into a </w:t>
      </w:r>
      <w:r w:rsidR="00086B7C">
        <w:t>user-friendly tool</w:t>
      </w:r>
    </w:p>
    <w:p w14:paraId="2CCDB7C7" w14:textId="7BBE9C8C" w:rsidR="00F23969" w:rsidRDefault="00F23969">
      <w:r w:rsidRPr="00056C0F">
        <w:t xml:space="preserve">Participants in this session will </w:t>
      </w:r>
      <w:r>
        <w:t xml:space="preserve">learn basic </w:t>
      </w:r>
      <w:ins w:id="20" w:author="Bin Ning" w:date="2022-09-29T10:16:00Z">
        <w:r w:rsidR="00104D5B">
          <w:t>concept</w:t>
        </w:r>
      </w:ins>
      <w:del w:id="21" w:author="Bin Ning" w:date="2022-09-29T10:16:00Z">
        <w:r w:rsidDel="00104D5B">
          <w:delText>idea</w:delText>
        </w:r>
      </w:del>
      <w:r>
        <w:t xml:space="preserve"> of market basket analysis and enumeration algorithm</w:t>
      </w:r>
    </w:p>
    <w:sectPr w:rsidR="00F2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n Ning">
    <w15:presenceInfo w15:providerId="AD" w15:userId="S::bning@ksu.edu::2a813682-d3cc-4f1a-89ea-3e95f61d4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3E"/>
    <w:rsid w:val="00032C17"/>
    <w:rsid w:val="00056C0F"/>
    <w:rsid w:val="000632BE"/>
    <w:rsid w:val="00063B0C"/>
    <w:rsid w:val="00086B7C"/>
    <w:rsid w:val="001039CE"/>
    <w:rsid w:val="00104D5B"/>
    <w:rsid w:val="00151B83"/>
    <w:rsid w:val="00163448"/>
    <w:rsid w:val="001D3FFD"/>
    <w:rsid w:val="001D729F"/>
    <w:rsid w:val="002238D7"/>
    <w:rsid w:val="002B3F83"/>
    <w:rsid w:val="00306840"/>
    <w:rsid w:val="003970C5"/>
    <w:rsid w:val="003972D9"/>
    <w:rsid w:val="003C7595"/>
    <w:rsid w:val="003F3AD2"/>
    <w:rsid w:val="003F414A"/>
    <w:rsid w:val="003F5C02"/>
    <w:rsid w:val="00400536"/>
    <w:rsid w:val="00467A68"/>
    <w:rsid w:val="00482562"/>
    <w:rsid w:val="004E4D34"/>
    <w:rsid w:val="00500153"/>
    <w:rsid w:val="00584AC6"/>
    <w:rsid w:val="005B7655"/>
    <w:rsid w:val="005C4BCF"/>
    <w:rsid w:val="005E52EF"/>
    <w:rsid w:val="005F6C1B"/>
    <w:rsid w:val="006010D2"/>
    <w:rsid w:val="006113B2"/>
    <w:rsid w:val="006512C3"/>
    <w:rsid w:val="006559B2"/>
    <w:rsid w:val="00663337"/>
    <w:rsid w:val="00663F46"/>
    <w:rsid w:val="00666C87"/>
    <w:rsid w:val="006835ED"/>
    <w:rsid w:val="006B6B2B"/>
    <w:rsid w:val="006C13D5"/>
    <w:rsid w:val="006C725A"/>
    <w:rsid w:val="006E2141"/>
    <w:rsid w:val="006F110E"/>
    <w:rsid w:val="006F2A3D"/>
    <w:rsid w:val="00701431"/>
    <w:rsid w:val="007041F6"/>
    <w:rsid w:val="00754D9B"/>
    <w:rsid w:val="007832A7"/>
    <w:rsid w:val="007A0217"/>
    <w:rsid w:val="00820DD9"/>
    <w:rsid w:val="00835867"/>
    <w:rsid w:val="008521FA"/>
    <w:rsid w:val="00853D70"/>
    <w:rsid w:val="008571B7"/>
    <w:rsid w:val="00885780"/>
    <w:rsid w:val="0089344C"/>
    <w:rsid w:val="00894B34"/>
    <w:rsid w:val="008A7DEA"/>
    <w:rsid w:val="008F33E2"/>
    <w:rsid w:val="00910A4A"/>
    <w:rsid w:val="009F2ED7"/>
    <w:rsid w:val="00A20860"/>
    <w:rsid w:val="00A41C69"/>
    <w:rsid w:val="00A46DD3"/>
    <w:rsid w:val="00A54F8E"/>
    <w:rsid w:val="00AB1727"/>
    <w:rsid w:val="00AB4058"/>
    <w:rsid w:val="00AB709D"/>
    <w:rsid w:val="00B054A2"/>
    <w:rsid w:val="00B13AA1"/>
    <w:rsid w:val="00B16FF9"/>
    <w:rsid w:val="00B3391E"/>
    <w:rsid w:val="00B34E65"/>
    <w:rsid w:val="00B35F89"/>
    <w:rsid w:val="00B51D81"/>
    <w:rsid w:val="00B66038"/>
    <w:rsid w:val="00BC02ED"/>
    <w:rsid w:val="00BD280A"/>
    <w:rsid w:val="00C10E73"/>
    <w:rsid w:val="00C22966"/>
    <w:rsid w:val="00C23176"/>
    <w:rsid w:val="00C312C7"/>
    <w:rsid w:val="00CD4842"/>
    <w:rsid w:val="00CF24D9"/>
    <w:rsid w:val="00D2256C"/>
    <w:rsid w:val="00D2608D"/>
    <w:rsid w:val="00D31D21"/>
    <w:rsid w:val="00D94810"/>
    <w:rsid w:val="00D96C8C"/>
    <w:rsid w:val="00DA1B0F"/>
    <w:rsid w:val="00DC022E"/>
    <w:rsid w:val="00DD063E"/>
    <w:rsid w:val="00E037B3"/>
    <w:rsid w:val="00E124C7"/>
    <w:rsid w:val="00E35F5C"/>
    <w:rsid w:val="00E577C2"/>
    <w:rsid w:val="00E82BB8"/>
    <w:rsid w:val="00EA437D"/>
    <w:rsid w:val="00ED2A3E"/>
    <w:rsid w:val="00F23969"/>
    <w:rsid w:val="00F31D3E"/>
    <w:rsid w:val="00F36EB0"/>
    <w:rsid w:val="00F6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CB4B"/>
  <w15:chartTrackingRefBased/>
  <w15:docId w15:val="{C10EC605-E994-422F-804D-90A9E636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63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Liu</dc:creator>
  <cp:keywords/>
  <dc:description/>
  <cp:lastModifiedBy>Bin Ning</cp:lastModifiedBy>
  <cp:revision>60</cp:revision>
  <dcterms:created xsi:type="dcterms:W3CDTF">2022-07-26T19:48:00Z</dcterms:created>
  <dcterms:modified xsi:type="dcterms:W3CDTF">2022-09-29T15:22:00Z</dcterms:modified>
</cp:coreProperties>
</file>